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114300" distR="114300">
            <wp:extent cx="5259705" cy="1319530"/>
            <wp:effectExtent b="0" l="0" r="0" t="0"/>
            <wp:docPr descr="logo_uits" id="7" name="image1.jpg"/>
            <a:graphic>
              <a:graphicData uri="http://schemas.openxmlformats.org/drawingml/2006/picture">
                <pic:pic>
                  <pic:nvPicPr>
                    <pic:cNvPr descr="logo_uits" id="0" name="image1.jpg"/>
                    <pic:cNvPicPr preferRelativeResize="0"/>
                  </pic:nvPicPr>
                  <pic:blipFill>
                    <a:blip r:embed="rId7"/>
                    <a:srcRect b="0" l="0" r="528" t="7480"/>
                    <a:stretch>
                      <a:fillRect/>
                    </a:stretch>
                  </pic:blipFill>
                  <pic:spPr>
                    <a:xfrm>
                      <a:off x="0" y="0"/>
                      <a:ext cx="5259705" cy="131953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rFonts w:ascii="Arial" w:cs="Arial" w:eastAsia="Arial" w:hAnsi="Arial"/>
          <w:b w:val="1"/>
          <w:sz w:val="32"/>
          <w:szCs w:val="32"/>
          <w:u w:val="single"/>
        </w:rPr>
      </w:pPr>
      <w:r w:rsidDel="00000000" w:rsidR="00000000" w:rsidRPr="00000000">
        <w:rPr>
          <w:rtl w:val="0"/>
        </w:rPr>
        <w:t xml:space="preserve">                         </w:t>
      </w:r>
      <w:r w:rsidDel="00000000" w:rsidR="00000000" w:rsidRPr="00000000">
        <w:rPr>
          <w:color w:val="c00000"/>
          <w:rtl w:val="0"/>
        </w:rPr>
        <w:t xml:space="preserve"> </w:t>
      </w:r>
      <w:r w:rsidDel="00000000" w:rsidR="00000000" w:rsidRPr="00000000">
        <w:rPr>
          <w:b w:val="1"/>
          <w:color w:val="c00000"/>
          <w:sz w:val="32"/>
          <w:szCs w:val="32"/>
          <w:u w:val="single"/>
          <w:rtl w:val="0"/>
        </w:rPr>
        <w:t xml:space="preserve"> Software Requirements Specification Document</w:t>
      </w:r>
      <w:r w:rsidDel="00000000" w:rsidR="00000000" w:rsidRPr="00000000">
        <w:rPr>
          <w:rtl w:val="0"/>
        </w:rPr>
      </w:r>
    </w:p>
    <w:p w:rsidR="00000000" w:rsidDel="00000000" w:rsidP="00000000" w:rsidRDefault="00000000" w:rsidRPr="00000000" w14:paraId="0000000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pBdr>
        <w:spacing w:after="40" w:before="40" w:lineRule="auto"/>
        <w:ind w:left="0" w:right="0" w:firstLine="0"/>
        <w:jc w:val="left"/>
        <w:rPr>
          <w:rFonts w:ascii="Quattrocento Sans" w:cs="Quattrocento Sans" w:eastAsia="Quattrocento Sans" w:hAnsi="Quattrocento Sans"/>
          <w:i w:val="0"/>
          <w:smallCaps w:val="0"/>
          <w:color w:val="1c1e21"/>
          <w:sz w:val="28"/>
          <w:szCs w:val="28"/>
        </w:rPr>
      </w:pPr>
      <w:r w:rsidDel="00000000" w:rsidR="00000000" w:rsidRPr="00000000">
        <w:rPr>
          <w:rFonts w:ascii="Arial" w:cs="Arial" w:eastAsia="Arial" w:hAnsi="Arial"/>
          <w:b w:val="1"/>
          <w:sz w:val="32"/>
          <w:szCs w:val="32"/>
          <w:rtl w:val="0"/>
        </w:rPr>
        <w:t xml:space="preserve">Course Name:</w:t>
      </w:r>
      <w:r w:rsidDel="00000000" w:rsidR="00000000" w:rsidRPr="00000000">
        <w:rPr>
          <w:rFonts w:ascii="Arial" w:cs="Arial" w:eastAsia="Arial" w:hAnsi="Arial"/>
          <w:b w:val="1"/>
          <w:sz w:val="26"/>
          <w:szCs w:val="26"/>
          <w:rtl w:val="0"/>
        </w:rPr>
        <w:t xml:space="preserve"> </w:t>
      </w:r>
      <w:r w:rsidDel="00000000" w:rsidR="00000000" w:rsidRPr="00000000">
        <w:rPr>
          <w:rFonts w:ascii="Quattrocento Sans" w:cs="Quattrocento Sans" w:eastAsia="Quattrocento Sans" w:hAnsi="Quattrocento Sans"/>
          <w:i w:val="0"/>
          <w:smallCaps w:val="0"/>
          <w:color w:val="1c1e21"/>
          <w:sz w:val="28"/>
          <w:szCs w:val="28"/>
          <w:rtl w:val="0"/>
        </w:rPr>
        <w:t xml:space="preserve">Software Engineering &amp; System Analysis Lab</w:t>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pBdr>
        <w:spacing w:after="40" w:before="40" w:lineRule="auto"/>
        <w:ind w:left="0" w:right="0" w:firstLine="0"/>
        <w:jc w:val="left"/>
        <w:rPr>
          <w:rFonts w:ascii="Quattrocento Sans" w:cs="Quattrocento Sans" w:eastAsia="Quattrocento Sans" w:hAnsi="Quattrocento Sans"/>
          <w:i w:val="0"/>
          <w:smallCaps w:val="0"/>
          <w:color w:val="1c1e21"/>
          <w:sz w:val="26"/>
          <w:szCs w:val="26"/>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26"/>
          <w:szCs w:val="26"/>
        </w:rPr>
      </w:pPr>
      <w:r w:rsidDel="00000000" w:rsidR="00000000" w:rsidRPr="00000000">
        <w:rPr>
          <w:rFonts w:ascii="Arial" w:cs="Arial" w:eastAsia="Arial" w:hAnsi="Arial"/>
          <w:b w:val="1"/>
          <w:sz w:val="32"/>
          <w:szCs w:val="32"/>
          <w:rtl w:val="0"/>
        </w:rPr>
        <w:t xml:space="preserve">Course Code: </w:t>
      </w:r>
      <w:r w:rsidDel="00000000" w:rsidR="00000000" w:rsidRPr="00000000">
        <w:rPr>
          <w:rFonts w:ascii="Arial" w:cs="Arial" w:eastAsia="Arial" w:hAnsi="Arial"/>
          <w:b w:val="0"/>
          <w:sz w:val="28"/>
          <w:szCs w:val="28"/>
          <w:rtl w:val="0"/>
        </w:rPr>
        <w:t xml:space="preserve">CSE 356</w:t>
      </w:r>
      <w:r w:rsidDel="00000000" w:rsidR="00000000" w:rsidRPr="00000000">
        <w:rPr>
          <w:rtl w:val="0"/>
        </w:rPr>
      </w:r>
    </w:p>
    <w:p w:rsidR="00000000" w:rsidDel="00000000" w:rsidP="00000000" w:rsidRDefault="00000000" w:rsidRPr="00000000" w14:paraId="0000000A">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B">
      <w:pPr>
        <w:rPr>
          <w:rFonts w:ascii="Arial" w:cs="Arial" w:eastAsia="Arial" w:hAnsi="Arial"/>
          <w:i w:val="0"/>
          <w:smallCaps w:val="0"/>
          <w:color w:val="000000"/>
          <w:sz w:val="28"/>
          <w:szCs w:val="28"/>
          <w:highlight w:val="white"/>
        </w:rPr>
      </w:pPr>
      <w:r w:rsidDel="00000000" w:rsidR="00000000" w:rsidRPr="00000000">
        <w:rPr>
          <w:rFonts w:ascii="Arial" w:cs="Arial" w:eastAsia="Arial" w:hAnsi="Arial"/>
          <w:b w:val="1"/>
          <w:sz w:val="32"/>
          <w:szCs w:val="32"/>
          <w:rtl w:val="0"/>
        </w:rPr>
        <w:t xml:space="preserve">Project Name:</w:t>
      </w:r>
      <w:r w:rsidDel="00000000" w:rsidR="00000000" w:rsidRPr="00000000">
        <w:rPr>
          <w:rFonts w:ascii="Arial" w:cs="Arial" w:eastAsia="Arial" w:hAnsi="Arial"/>
          <w:i w:val="0"/>
          <w:smallCaps w:val="0"/>
          <w:color w:val="000000"/>
          <w:sz w:val="28"/>
          <w:szCs w:val="28"/>
          <w:highlight w:val="white"/>
          <w:rtl w:val="0"/>
        </w:rPr>
        <w:t xml:space="preserve">Local Event and Resource Coordination Website</w:t>
      </w:r>
    </w:p>
    <w:p w:rsidR="00000000" w:rsidDel="00000000" w:rsidP="00000000" w:rsidRDefault="00000000" w:rsidRPr="00000000" w14:paraId="0000000C">
      <w:pPr>
        <w:rPr>
          <w:rFonts w:ascii="Arial" w:cs="Arial" w:eastAsia="Arial" w:hAnsi="Arial"/>
          <w:i w:val="0"/>
          <w:smallCaps w:val="0"/>
          <w:color w:val="000000"/>
          <w:sz w:val="24"/>
          <w:szCs w:val="24"/>
          <w:highlight w:val="white"/>
        </w:rPr>
      </w:pPr>
      <w:r w:rsidDel="00000000" w:rsidR="00000000" w:rsidRPr="00000000">
        <w:rPr>
          <w:rtl w:val="0"/>
        </w:rPr>
      </w:r>
    </w:p>
    <w:p w:rsidR="00000000" w:rsidDel="00000000" w:rsidP="00000000" w:rsidRDefault="00000000" w:rsidRPr="00000000" w14:paraId="0000000D">
      <w:pPr>
        <w:rPr>
          <w:rFonts w:ascii="Arial" w:cs="Arial" w:eastAsia="Arial" w:hAnsi="Arial"/>
          <w:i w:val="0"/>
          <w:smallCaps w:val="0"/>
          <w:color w:val="000000"/>
          <w:sz w:val="24"/>
          <w:szCs w:val="24"/>
          <w:highlight w:val="white"/>
        </w:rPr>
      </w:pPr>
      <w:r w:rsidDel="00000000" w:rsidR="00000000" w:rsidRPr="00000000">
        <w:rPr>
          <w:rtl w:val="0"/>
        </w:rPr>
      </w:r>
    </w:p>
    <w:p w:rsidR="00000000" w:rsidDel="00000000" w:rsidP="00000000" w:rsidRDefault="00000000" w:rsidRPr="00000000" w14:paraId="0000000E">
      <w:pPr>
        <w:rPr>
          <w:rFonts w:ascii="Arial" w:cs="Arial" w:eastAsia="Arial" w:hAnsi="Arial"/>
          <w:i w:val="0"/>
          <w:smallCaps w:val="0"/>
          <w:color w:val="000000"/>
          <w:sz w:val="24"/>
          <w:szCs w:val="24"/>
          <w:highlight w:val="white"/>
        </w:rPr>
      </w:pPr>
      <w:r w:rsidDel="00000000" w:rsidR="00000000" w:rsidRPr="00000000">
        <w:rPr>
          <w:rtl w:val="0"/>
        </w:rPr>
      </w:r>
    </w:p>
    <w:p w:rsidR="00000000" w:rsidDel="00000000" w:rsidP="00000000" w:rsidRDefault="00000000" w:rsidRPr="00000000" w14:paraId="0000000F">
      <w:pPr>
        <w:rPr>
          <w:rFonts w:ascii="Arial" w:cs="Arial" w:eastAsia="Arial" w:hAnsi="Arial"/>
          <w:i w:val="0"/>
          <w:smallCaps w:val="0"/>
          <w:color w:val="000000"/>
          <w:sz w:val="24"/>
          <w:szCs w:val="24"/>
          <w:highlight w:val="white"/>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1">
      <w:pPr>
        <w:rPr>
          <w:rFonts w:ascii="Arial" w:cs="Arial" w:eastAsia="Arial" w:hAnsi="Arial"/>
          <w:b w:val="1"/>
          <w:color w:val="000000"/>
          <w:sz w:val="26"/>
          <w:szCs w:val="26"/>
          <w:u w:val="single"/>
        </w:rPr>
      </w:pPr>
      <w:r w:rsidDel="00000000" w:rsidR="00000000" w:rsidRPr="00000000">
        <w:rPr>
          <w:rFonts w:ascii="Arial" w:cs="Arial" w:eastAsia="Arial" w:hAnsi="Arial"/>
          <w:b w:val="1"/>
          <w:color w:val="000000"/>
          <w:sz w:val="32"/>
          <w:szCs w:val="32"/>
          <w:u w:val="single"/>
          <w:rtl w:val="0"/>
        </w:rPr>
        <w:t xml:space="preserve">Team Members:                            </w:t>
      </w:r>
      <w:r w:rsidDel="00000000" w:rsidR="00000000" w:rsidRPr="00000000">
        <w:rPr>
          <w:rtl w:val="0"/>
        </w:rPr>
      </w:r>
    </w:p>
    <w:p w:rsidR="00000000" w:rsidDel="00000000" w:rsidP="00000000" w:rsidRDefault="00000000" w:rsidRPr="00000000" w14:paraId="00000012">
      <w:pPr>
        <w:rPr>
          <w:rFonts w:ascii="Arial" w:cs="Arial" w:eastAsia="Arial" w:hAnsi="Arial"/>
          <w:b w:val="1"/>
          <w:color w:val="000000"/>
          <w:sz w:val="26"/>
          <w:szCs w:val="26"/>
          <w:u w:val="single"/>
        </w:rPr>
      </w:pPr>
      <w:r w:rsidDel="00000000" w:rsidR="00000000" w:rsidRPr="00000000">
        <w:rPr>
          <w:rtl w:val="0"/>
        </w:rPr>
      </w:r>
    </w:p>
    <w:p w:rsidR="00000000" w:rsidDel="00000000" w:rsidP="00000000" w:rsidRDefault="00000000" w:rsidRPr="00000000" w14:paraId="00000013">
      <w:pPr>
        <w:numPr>
          <w:ilvl w:val="0"/>
          <w:numId w:val="2"/>
        </w:numPr>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Ismail Hossain Shifat [2215151116]</w:t>
      </w:r>
    </w:p>
    <w:p w:rsidR="00000000" w:rsidDel="00000000" w:rsidP="00000000" w:rsidRDefault="00000000" w:rsidRPr="00000000" w14:paraId="00000014">
      <w:pPr>
        <w:numPr>
          <w:ilvl w:val="0"/>
          <w:numId w:val="2"/>
        </w:numPr>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Md. Faisal Munshi [2215151119]</w:t>
      </w:r>
    </w:p>
    <w:p w:rsidR="00000000" w:rsidDel="00000000" w:rsidP="00000000" w:rsidRDefault="00000000" w:rsidRPr="00000000" w14:paraId="00000015">
      <w:pPr>
        <w:numPr>
          <w:ilvl w:val="0"/>
          <w:numId w:val="2"/>
        </w:numPr>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Sakib Ahmed [2215151123]</w:t>
      </w:r>
    </w:p>
    <w:sdt>
      <w:sdtPr>
        <w:tag w:val="goog_rdk_1"/>
      </w:sdtPr>
      <w:sdtContent>
        <w:p w:rsidR="00000000" w:rsidDel="00000000" w:rsidP="00000000" w:rsidRDefault="00000000" w:rsidRPr="00000000" w14:paraId="00000016">
          <w:pPr>
            <w:numPr>
              <w:ilvl w:val="0"/>
              <w:numId w:val="2"/>
            </w:numPr>
            <w:rPr>
              <w:ins w:author="Faisal Munshi" w:id="0" w:date="2024-09-26T06:37:40Z"/>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Most. Nasrin Akter [2215151142]</w:t>
          </w:r>
          <w:sdt>
            <w:sdtPr>
              <w:tag w:val="goog_rdk_0"/>
            </w:sdtPr>
            <w:sdtContent>
              <w:ins w:author="Faisal Munshi" w:id="0" w:date="2024-09-26T06:37:40Z">
                <w:r w:rsidDel="00000000" w:rsidR="00000000" w:rsidRPr="00000000">
                  <w:rPr>
                    <w:rtl w:val="0"/>
                  </w:rPr>
                </w:r>
              </w:ins>
            </w:sdtContent>
          </w:sdt>
        </w:p>
      </w:sdtContent>
    </w:sdt>
    <w:sdt>
      <w:sdtPr>
        <w:tag w:val="goog_rdk_3"/>
      </w:sdtPr>
      <w:sdtContent>
        <w:p w:rsidR="00000000" w:rsidDel="00000000" w:rsidP="00000000" w:rsidRDefault="00000000" w:rsidRPr="00000000" w14:paraId="00000017">
          <w:pPr>
            <w:rPr>
              <w:rFonts w:ascii="Arial" w:cs="Arial" w:eastAsia="Arial" w:hAnsi="Arial"/>
              <w:b w:val="0"/>
              <w:i w:val="0"/>
              <w:smallCaps w:val="0"/>
              <w:strike w:val="0"/>
              <w:color w:val="000000"/>
              <w:sz w:val="22"/>
              <w:szCs w:val="22"/>
              <w:u w:val="none"/>
              <w:shd w:fill="auto" w:val="clear"/>
              <w:vertAlign w:val="baseline"/>
              <w:rPrChange w:author="Faisal Munshi" w:id="1" w:date="2024-09-26T06:37:40Z">
                <w:rPr>
                  <w:rFonts w:ascii="Arial" w:cs="Arial" w:eastAsia="Arial" w:hAnsi="Arial"/>
                  <w:b w:val="0"/>
                  <w:sz w:val="28"/>
                  <w:szCs w:val="28"/>
                </w:rPr>
              </w:rPrChange>
            </w:rPr>
            <w:pPrChange w:author="Faisal Munshi" w:id="0" w:date="2024-09-26T06:37:40Z">
              <w:pPr>
                <w:numPr>
                  <w:ilvl w:val="0"/>
                  <w:numId w:val="2"/>
                </w:numPr>
              </w:pPr>
            </w:pPrChange>
          </w:pPr>
          <w:sdt>
            <w:sdtPr>
              <w:tag w:val="goog_rdk_2"/>
            </w:sdtPr>
            <w:sdtContent>
              <w:r w:rsidDel="00000000" w:rsidR="00000000" w:rsidRPr="00000000">
                <w:rPr>
                  <w:rtl w:val="0"/>
                </w:rPr>
              </w:r>
            </w:sdtContent>
          </w:sdt>
        </w:p>
      </w:sdtContent>
    </w:sdt>
    <w:sdt>
      <w:sdtPr>
        <w:tag w:val="goog_rdk_7"/>
      </w:sdtPr>
      <w:sdtContent>
        <w:p w:rsidR="00000000" w:rsidDel="00000000" w:rsidP="00000000" w:rsidRDefault="00000000" w:rsidRPr="00000000" w14:paraId="00000018">
          <w:pPr>
            <w:rPr>
              <w:ins w:author="Faisal Munshi" w:id="3" w:date="2024-09-26T06:34:20Z"/>
              <w:rFonts w:ascii="Arial" w:cs="Arial" w:eastAsia="Arial" w:hAnsi="Arial"/>
              <w:sz w:val="28"/>
              <w:szCs w:val="28"/>
              <w:rPrChange w:author="Faisal Munshi" w:id="2" w:date="2024-09-26T06:38:27Z">
                <w:rPr>
                  <w:rFonts w:ascii="Arial" w:cs="Arial" w:eastAsia="Arial" w:hAnsi="Arial"/>
                  <w:sz w:val="28"/>
                  <w:szCs w:val="28"/>
                </w:rPr>
              </w:rPrChange>
            </w:rPr>
          </w:pPr>
          <w:sdt>
            <w:sdtPr>
              <w:tag w:val="goog_rdk_4"/>
            </w:sdtPr>
            <w:sdtContent>
              <w:r w:rsidDel="00000000" w:rsidR="00000000" w:rsidRPr="00000000">
                <w:rPr>
                  <w:rFonts w:ascii="Arial" w:cs="Arial" w:eastAsia="Arial" w:hAnsi="Arial"/>
                  <w:sz w:val="28"/>
                  <w:szCs w:val="28"/>
                  <w:rtl w:val="0"/>
                  <w:rPrChange w:author="Faisal Munshi" w:id="2" w:date="2024-09-26T06:38:27Z">
                    <w:rPr>
                      <w:rFonts w:ascii="Arial" w:cs="Arial" w:eastAsia="Arial" w:hAnsi="Arial"/>
                      <w:sz w:val="28"/>
                      <w:szCs w:val="28"/>
                    </w:rPr>
                  </w:rPrChange>
                </w:rPr>
                <w:t xml:space="preserve">Submitted to :</w:t>
              </w:r>
            </w:sdtContent>
          </w:sdt>
          <w:sdt>
            <w:sdtPr>
              <w:tag w:val="goog_rdk_5"/>
            </w:sdtPr>
            <w:sdtContent>
              <w:ins w:author="Faisal Munshi" w:id="3" w:date="2024-09-26T06:34:20Z"/>
              <w:sdt>
                <w:sdtPr>
                  <w:tag w:val="goog_rdk_6"/>
                </w:sdtPr>
                <w:sdtContent>
                  <w:ins w:author="Faisal Munshi" w:id="3" w:date="2024-09-26T06:34:20Z">
                    <w:r w:rsidDel="00000000" w:rsidR="00000000" w:rsidRPr="00000000">
                      <w:rPr>
                        <w:rtl w:val="0"/>
                      </w:rPr>
                    </w:r>
                  </w:ins>
                </w:sdtContent>
              </w:sdt>
              <w:ins w:author="Faisal Munshi" w:id="3" w:date="2024-09-26T06:34:20Z"/>
            </w:sdtContent>
          </w:sdt>
        </w:p>
      </w:sdtContent>
    </w:sdt>
    <w:sdt>
      <w:sdtPr>
        <w:tag w:val="goog_rdk_10"/>
      </w:sdtPr>
      <w:sdtContent>
        <w:p w:rsidR="00000000" w:rsidDel="00000000" w:rsidP="00000000" w:rsidRDefault="00000000" w:rsidRPr="00000000" w14:paraId="00000019">
          <w:pPr>
            <w:rPr>
              <w:ins w:author="Faisal Munshi" w:id="3" w:date="2024-09-26T06:34:20Z"/>
              <w:rFonts w:ascii="Arial" w:cs="Arial" w:eastAsia="Arial" w:hAnsi="Arial"/>
              <w:sz w:val="28"/>
              <w:szCs w:val="28"/>
              <w:rPrChange w:author="Faisal Munshi" w:id="2" w:date="2024-09-26T06:38:27Z">
                <w:rPr>
                  <w:rFonts w:ascii="Arial" w:cs="Arial" w:eastAsia="Arial" w:hAnsi="Arial"/>
                  <w:sz w:val="28"/>
                  <w:szCs w:val="28"/>
                </w:rPr>
              </w:rPrChange>
            </w:rPr>
          </w:pPr>
          <w:sdt>
            <w:sdtPr>
              <w:tag w:val="goog_rdk_8"/>
            </w:sdtPr>
            <w:sdtContent>
              <w:ins w:author="Faisal Munshi" w:id="3" w:date="2024-09-26T06:34:20Z"/>
              <w:sdt>
                <w:sdtPr>
                  <w:tag w:val="goog_rdk_9"/>
                </w:sdtPr>
                <w:sdtContent>
                  <w:ins w:author="Faisal Munshi" w:id="3" w:date="2024-09-26T06:34:20Z">
                    <w:r w:rsidDel="00000000" w:rsidR="00000000" w:rsidRPr="00000000">
                      <w:rPr>
                        <w:rFonts w:ascii="Arial" w:cs="Arial" w:eastAsia="Arial" w:hAnsi="Arial"/>
                        <w:sz w:val="28"/>
                        <w:szCs w:val="28"/>
                        <w:rtl w:val="0"/>
                        <w:rPrChange w:author="Faisal Munshi" w:id="2" w:date="2024-09-26T06:38:27Z">
                          <w:rPr>
                            <w:rFonts w:ascii="Arial" w:cs="Arial" w:eastAsia="Arial" w:hAnsi="Arial"/>
                            <w:sz w:val="28"/>
                            <w:szCs w:val="28"/>
                          </w:rPr>
                        </w:rPrChange>
                      </w:rPr>
                      <w:t xml:space="preserve">1. Md.Safaet Hossain</w:t>
                    </w:r>
                  </w:ins>
                </w:sdtContent>
              </w:sdt>
              <w:ins w:author="Faisal Munshi" w:id="3" w:date="2024-09-26T06:34:20Z"/>
            </w:sdtContent>
          </w:sdt>
        </w:p>
      </w:sdtContent>
    </w:sdt>
    <w:sdt>
      <w:sdtPr>
        <w:tag w:val="goog_rdk_13"/>
      </w:sdtPr>
      <w:sdtContent>
        <w:p w:rsidR="00000000" w:rsidDel="00000000" w:rsidP="00000000" w:rsidRDefault="00000000" w:rsidRPr="00000000" w14:paraId="0000001A">
          <w:pPr>
            <w:rPr>
              <w:ins w:author="Faisal Munshi" w:id="3" w:date="2024-09-26T06:34:20Z"/>
              <w:rFonts w:ascii="Arial" w:cs="Arial" w:eastAsia="Arial" w:hAnsi="Arial"/>
              <w:sz w:val="28"/>
              <w:szCs w:val="28"/>
              <w:rPrChange w:author="Faisal Munshi" w:id="2" w:date="2024-09-26T06:38:27Z">
                <w:rPr>
                  <w:rFonts w:ascii="Arial" w:cs="Arial" w:eastAsia="Arial" w:hAnsi="Arial"/>
                  <w:sz w:val="28"/>
                  <w:szCs w:val="28"/>
                </w:rPr>
              </w:rPrChange>
            </w:rPr>
          </w:pPr>
          <w:sdt>
            <w:sdtPr>
              <w:tag w:val="goog_rdk_11"/>
            </w:sdtPr>
            <w:sdtContent>
              <w:ins w:author="Faisal Munshi" w:id="3" w:date="2024-09-26T06:34:20Z"/>
              <w:sdt>
                <w:sdtPr>
                  <w:tag w:val="goog_rdk_12"/>
                </w:sdtPr>
                <w:sdtContent>
                  <w:ins w:author="Faisal Munshi" w:id="3" w:date="2024-09-26T06:34:20Z">
                    <w:r w:rsidDel="00000000" w:rsidR="00000000" w:rsidRPr="00000000">
                      <w:rPr>
                        <w:rFonts w:ascii="Arial" w:cs="Arial" w:eastAsia="Arial" w:hAnsi="Arial"/>
                        <w:sz w:val="28"/>
                        <w:szCs w:val="28"/>
                        <w:rtl w:val="0"/>
                        <w:rPrChange w:author="Faisal Munshi" w:id="2" w:date="2024-09-26T06:38:27Z">
                          <w:rPr>
                            <w:rFonts w:ascii="Arial" w:cs="Arial" w:eastAsia="Arial" w:hAnsi="Arial"/>
                            <w:sz w:val="28"/>
                            <w:szCs w:val="28"/>
                          </w:rPr>
                        </w:rPrChange>
                      </w:rPr>
                      <w:t xml:space="preserve">   Associate Professor and Director,IQSC</w:t>
                    </w:r>
                  </w:ins>
                </w:sdtContent>
              </w:sdt>
              <w:ins w:author="Faisal Munshi" w:id="3" w:date="2024-09-26T06:34:20Z"/>
            </w:sdtContent>
          </w:sdt>
        </w:p>
      </w:sdtContent>
    </w:sdt>
    <w:sdt>
      <w:sdtPr>
        <w:tag w:val="goog_rdk_16"/>
      </w:sdtPr>
      <w:sdtContent>
        <w:p w:rsidR="00000000" w:rsidDel="00000000" w:rsidP="00000000" w:rsidRDefault="00000000" w:rsidRPr="00000000" w14:paraId="0000001B">
          <w:pPr>
            <w:rPr>
              <w:ins w:author="Faisal Munshi" w:id="3" w:date="2024-09-26T06:34:20Z"/>
              <w:rFonts w:ascii="Arial" w:cs="Arial" w:eastAsia="Arial" w:hAnsi="Arial"/>
              <w:sz w:val="28"/>
              <w:szCs w:val="28"/>
              <w:rPrChange w:author="Faisal Munshi" w:id="2" w:date="2024-09-26T06:38:27Z">
                <w:rPr>
                  <w:rFonts w:ascii="Arial" w:cs="Arial" w:eastAsia="Arial" w:hAnsi="Arial"/>
                  <w:sz w:val="28"/>
                  <w:szCs w:val="28"/>
                </w:rPr>
              </w:rPrChange>
            </w:rPr>
          </w:pPr>
          <w:sdt>
            <w:sdtPr>
              <w:tag w:val="goog_rdk_14"/>
            </w:sdtPr>
            <w:sdtContent>
              <w:ins w:author="Faisal Munshi" w:id="3" w:date="2024-09-26T06:34:20Z"/>
              <w:sdt>
                <w:sdtPr>
                  <w:tag w:val="goog_rdk_15"/>
                </w:sdtPr>
                <w:sdtContent>
                  <w:ins w:author="Faisal Munshi" w:id="3" w:date="2024-09-26T06:34:20Z">
                    <w:r w:rsidDel="00000000" w:rsidR="00000000" w:rsidRPr="00000000">
                      <w:rPr>
                        <w:rFonts w:ascii="Arial" w:cs="Arial" w:eastAsia="Arial" w:hAnsi="Arial"/>
                        <w:sz w:val="28"/>
                        <w:szCs w:val="28"/>
                        <w:rtl w:val="0"/>
                        <w:rPrChange w:author="Faisal Munshi" w:id="2" w:date="2024-09-26T06:38:27Z">
                          <w:rPr>
                            <w:rFonts w:ascii="Arial" w:cs="Arial" w:eastAsia="Arial" w:hAnsi="Arial"/>
                            <w:sz w:val="28"/>
                            <w:szCs w:val="28"/>
                          </w:rPr>
                        </w:rPrChange>
                      </w:rPr>
                      <w:t xml:space="preserve">   Dept. of CSE, UITS</w:t>
                    </w:r>
                  </w:ins>
                </w:sdtContent>
              </w:sdt>
              <w:ins w:author="Faisal Munshi" w:id="3" w:date="2024-09-26T06:34:20Z"/>
            </w:sdtContent>
          </w:sdt>
        </w:p>
      </w:sdtContent>
    </w:sdt>
    <w:sdt>
      <w:sdtPr>
        <w:tag w:val="goog_rdk_19"/>
      </w:sdtPr>
      <w:sdtContent>
        <w:p w:rsidR="00000000" w:rsidDel="00000000" w:rsidP="00000000" w:rsidRDefault="00000000" w:rsidRPr="00000000" w14:paraId="0000001C">
          <w:pPr>
            <w:rPr>
              <w:ins w:author="Faisal Munshi" w:id="3" w:date="2024-09-26T06:34:20Z"/>
              <w:rFonts w:ascii="Arial" w:cs="Arial" w:eastAsia="Arial" w:hAnsi="Arial"/>
              <w:sz w:val="28"/>
              <w:szCs w:val="28"/>
              <w:rPrChange w:author="Faisal Munshi" w:id="2" w:date="2024-09-26T06:38:27Z">
                <w:rPr>
                  <w:rFonts w:ascii="Arial" w:cs="Arial" w:eastAsia="Arial" w:hAnsi="Arial"/>
                  <w:sz w:val="28"/>
                  <w:szCs w:val="28"/>
                </w:rPr>
              </w:rPrChange>
            </w:rPr>
          </w:pPr>
          <w:sdt>
            <w:sdtPr>
              <w:tag w:val="goog_rdk_17"/>
            </w:sdtPr>
            <w:sdtContent>
              <w:ins w:author="Faisal Munshi" w:id="3" w:date="2024-09-26T06:34:20Z"/>
              <w:sdt>
                <w:sdtPr>
                  <w:tag w:val="goog_rdk_18"/>
                </w:sdtPr>
                <w:sdtContent>
                  <w:ins w:author="Faisal Munshi" w:id="3" w:date="2024-09-26T06:34:20Z">
                    <w:r w:rsidDel="00000000" w:rsidR="00000000" w:rsidRPr="00000000">
                      <w:rPr>
                        <w:rFonts w:ascii="Arial" w:cs="Arial" w:eastAsia="Arial" w:hAnsi="Arial"/>
                        <w:sz w:val="28"/>
                        <w:szCs w:val="28"/>
                        <w:rtl w:val="0"/>
                        <w:rPrChange w:author="Faisal Munshi" w:id="2" w:date="2024-09-26T06:38:27Z">
                          <w:rPr>
                            <w:rFonts w:ascii="Arial" w:cs="Arial" w:eastAsia="Arial" w:hAnsi="Arial"/>
                            <w:sz w:val="28"/>
                            <w:szCs w:val="28"/>
                          </w:rPr>
                        </w:rPrChange>
                      </w:rPr>
                      <w:t xml:space="preserve">2. Propa Punam</w:t>
                    </w:r>
                  </w:ins>
                </w:sdtContent>
              </w:sdt>
              <w:ins w:author="Faisal Munshi" w:id="3" w:date="2024-09-26T06:34:20Z"/>
            </w:sdtContent>
          </w:sdt>
        </w:p>
      </w:sdtContent>
    </w:sdt>
    <w:sdt>
      <w:sdtPr>
        <w:tag w:val="goog_rdk_22"/>
      </w:sdtPr>
      <w:sdtContent>
        <w:p w:rsidR="00000000" w:rsidDel="00000000" w:rsidP="00000000" w:rsidRDefault="00000000" w:rsidRPr="00000000" w14:paraId="0000001D">
          <w:pPr>
            <w:rPr>
              <w:ins w:author="Faisal Munshi" w:id="3" w:date="2024-09-26T06:34:20Z"/>
              <w:rFonts w:ascii="Arial" w:cs="Arial" w:eastAsia="Arial" w:hAnsi="Arial"/>
              <w:sz w:val="28"/>
              <w:szCs w:val="28"/>
              <w:rPrChange w:author="Faisal Munshi" w:id="2" w:date="2024-09-26T06:38:27Z">
                <w:rPr>
                  <w:rFonts w:ascii="Arial" w:cs="Arial" w:eastAsia="Arial" w:hAnsi="Arial"/>
                  <w:sz w:val="28"/>
                  <w:szCs w:val="28"/>
                </w:rPr>
              </w:rPrChange>
            </w:rPr>
          </w:pPr>
          <w:sdt>
            <w:sdtPr>
              <w:tag w:val="goog_rdk_20"/>
            </w:sdtPr>
            <w:sdtContent>
              <w:ins w:author="Faisal Munshi" w:id="3" w:date="2024-09-26T06:34:20Z"/>
              <w:sdt>
                <w:sdtPr>
                  <w:tag w:val="goog_rdk_21"/>
                </w:sdtPr>
                <w:sdtContent>
                  <w:ins w:author="Faisal Munshi" w:id="3" w:date="2024-09-26T06:34:20Z">
                    <w:r w:rsidDel="00000000" w:rsidR="00000000" w:rsidRPr="00000000">
                      <w:rPr>
                        <w:rFonts w:ascii="Arial" w:cs="Arial" w:eastAsia="Arial" w:hAnsi="Arial"/>
                        <w:sz w:val="28"/>
                        <w:szCs w:val="28"/>
                        <w:rtl w:val="0"/>
                        <w:rPrChange w:author="Faisal Munshi" w:id="2" w:date="2024-09-26T06:38:27Z">
                          <w:rPr>
                            <w:rFonts w:ascii="Arial" w:cs="Arial" w:eastAsia="Arial" w:hAnsi="Arial"/>
                            <w:sz w:val="28"/>
                            <w:szCs w:val="28"/>
                          </w:rPr>
                        </w:rPrChange>
                      </w:rPr>
                      <w:t xml:space="preserve">   Lecturer, Dept of CSE, UITS</w:t>
                    </w:r>
                  </w:ins>
                </w:sdtContent>
              </w:sdt>
              <w:ins w:author="Faisal Munshi" w:id="3" w:date="2024-09-26T06:34:20Z"/>
            </w:sdtContent>
          </w:sdt>
        </w:p>
      </w:sdtContent>
    </w:sdt>
    <w:sdt>
      <w:sdtPr>
        <w:tag w:val="goog_rdk_26"/>
      </w:sdtPr>
      <w:sdtContent>
        <w:p w:rsidR="00000000" w:rsidDel="00000000" w:rsidP="00000000" w:rsidRDefault="00000000" w:rsidRPr="00000000" w14:paraId="0000001E">
          <w:pPr>
            <w:rPr>
              <w:rFonts w:ascii="Arial" w:cs="Arial" w:eastAsia="Arial" w:hAnsi="Arial"/>
              <w:sz w:val="28"/>
              <w:szCs w:val="28"/>
              <w:highlight w:val="black"/>
              <w:rPrChange w:author="Faisal Munshi" w:id="2" w:date="2024-09-26T06:38:27Z">
                <w:rPr>
                  <w:rFonts w:ascii="Arial" w:cs="Arial" w:eastAsia="Arial" w:hAnsi="Arial"/>
                  <w:sz w:val="28"/>
                  <w:szCs w:val="28"/>
                </w:rPr>
              </w:rPrChange>
            </w:rPr>
          </w:pPr>
          <w:sdt>
            <w:sdtPr>
              <w:tag w:val="goog_rdk_23"/>
            </w:sdtPr>
            <w:sdtContent>
              <w:ins w:author="Faisal Munshi" w:id="3" w:date="2024-09-26T06:34:20Z"/>
              <w:sdt>
                <w:sdtPr>
                  <w:tag w:val="goog_rdk_24"/>
                </w:sdtPr>
                <w:sdtContent>
                  <w:ins w:author="Faisal Munshi" w:id="3" w:date="2024-09-26T06:34:20Z">
                    <w:r w:rsidDel="00000000" w:rsidR="00000000" w:rsidRPr="00000000">
                      <w:rPr>
                        <w:rFonts w:ascii="Arial" w:cs="Arial" w:eastAsia="Arial" w:hAnsi="Arial"/>
                        <w:sz w:val="28"/>
                        <w:szCs w:val="28"/>
                        <w:highlight w:val="black"/>
                        <w:rtl w:val="0"/>
                        <w:rPrChange w:author="Faisal Munshi" w:id="2" w:date="2024-09-26T06:38:27Z">
                          <w:rPr>
                            <w:rFonts w:ascii="Arial" w:cs="Arial" w:eastAsia="Arial" w:hAnsi="Arial"/>
                            <w:sz w:val="28"/>
                            <w:szCs w:val="28"/>
                          </w:rPr>
                        </w:rPrChange>
                      </w:rPr>
                      <w:t xml:space="preserve"> </w:t>
                    </w:r>
                  </w:ins>
                </w:sdtContent>
              </w:sdt>
              <w:ins w:author="Faisal Munshi" w:id="3" w:date="2024-09-26T06:34:20Z"/>
            </w:sdtContent>
          </w:sdt>
          <w:sdt>
            <w:sdtPr>
              <w:tag w:val="goog_rdk_25"/>
            </w:sdtPr>
            <w:sdtContent>
              <w:r w:rsidDel="00000000" w:rsidR="00000000" w:rsidRPr="00000000">
                <w:rPr>
                  <w:rtl w:val="0"/>
                </w:rPr>
              </w:r>
            </w:sdtContent>
          </w:sdt>
        </w:p>
      </w:sdtContent>
    </w:sdt>
    <w:p w:rsidR="00000000" w:rsidDel="00000000" w:rsidP="00000000" w:rsidRDefault="00000000" w:rsidRPr="00000000" w14:paraId="0000001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b w:val="0"/>
          <w:sz w:val="26"/>
          <w:szCs w:val="26"/>
        </w:rPr>
      </w:pPr>
      <w:r w:rsidDel="00000000" w:rsidR="00000000" w:rsidRPr="00000000">
        <w:rPr>
          <w:rtl w:val="0"/>
        </w:rPr>
      </w:r>
    </w:p>
    <w:p w:rsidR="00000000" w:rsidDel="00000000" w:rsidP="00000000" w:rsidRDefault="00000000" w:rsidRPr="00000000" w14:paraId="00000021">
      <w:pP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2">
      <w:pP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3">
      <w:pP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6">
      <w:pPr>
        <w:rPr>
          <w:rFonts w:ascii="Arial" w:cs="Arial" w:eastAsia="Arial" w:hAnsi="Arial"/>
          <w:b w:val="0"/>
          <w:sz w:val="28"/>
          <w:szCs w:val="28"/>
          <w:u w:val="none"/>
        </w:rPr>
        <w:sectPr>
          <w:footerReference r:id="rId8" w:type="default"/>
          <w:pgSz w:h="16838" w:w="11906" w:orient="portrait"/>
          <w:pgMar w:bottom="1440" w:top="1440" w:left="1800" w:right="1800" w:header="720" w:footer="720"/>
          <w:pgNumType w:start="1"/>
        </w:sectPr>
      </w:pPr>
      <w:r w:rsidDel="00000000" w:rsidR="00000000" w:rsidRPr="00000000">
        <w:rPr>
          <w:rFonts w:ascii="Arial" w:cs="Arial" w:eastAsia="Arial" w:hAnsi="Arial"/>
          <w:b w:val="1"/>
          <w:sz w:val="32"/>
          <w:szCs w:val="32"/>
          <w:u w:val="single"/>
          <w:rtl w:val="0"/>
        </w:rPr>
        <w:t xml:space="preserve">Date of Submission:</w:t>
      </w:r>
      <w:r w:rsidDel="00000000" w:rsidR="00000000" w:rsidRPr="00000000">
        <w:rPr>
          <w:rFonts w:ascii="Arial" w:cs="Arial" w:eastAsia="Arial" w:hAnsi="Arial"/>
          <w:b w:val="1"/>
          <w:sz w:val="28"/>
          <w:szCs w:val="28"/>
          <w:u w:val="none"/>
          <w:rtl w:val="0"/>
        </w:rPr>
        <w:t xml:space="preserve"> </w:t>
      </w:r>
      <w:r w:rsidDel="00000000" w:rsidR="00000000" w:rsidRPr="00000000">
        <w:rPr>
          <w:rFonts w:ascii="Arial" w:cs="Arial" w:eastAsia="Arial" w:hAnsi="Arial"/>
          <w:b w:val="0"/>
          <w:sz w:val="28"/>
          <w:szCs w:val="28"/>
          <w:u w:val="none"/>
          <w:rtl w:val="0"/>
        </w:rPr>
        <w:t xml:space="preserve">September 12, 2024</w:t>
      </w:r>
    </w:p>
    <w:p w:rsidR="00000000" w:rsidDel="00000000" w:rsidP="00000000" w:rsidRDefault="00000000" w:rsidRPr="00000000" w14:paraId="00000027">
      <w:pPr>
        <w:pStyle w:val="Heading1"/>
        <w:jc w:val="cente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Table of Contents</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numPr>
          <w:ilvl w:val="0"/>
          <w:numId w:val="3"/>
        </w:numPr>
        <w:ind w:left="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Introduction……………………………………………………….3</w:t>
      </w:r>
      <w:r w:rsidDel="00000000" w:rsidR="00000000" w:rsidRPr="00000000">
        <w:rPr>
          <w:rtl w:val="0"/>
        </w:rPr>
      </w:r>
    </w:p>
    <w:p w:rsidR="00000000" w:rsidDel="00000000" w:rsidP="00000000" w:rsidRDefault="00000000" w:rsidRPr="00000000" w14:paraId="0000002A">
      <w:pPr>
        <w:numPr>
          <w:ilvl w:val="1"/>
          <w:numId w:val="3"/>
        </w:numPr>
        <w:ind w:left="14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Purpose</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p w:rsidR="00000000" w:rsidDel="00000000" w:rsidP="00000000" w:rsidRDefault="00000000" w:rsidRPr="00000000" w14:paraId="0000002B">
      <w:pPr>
        <w:ind w:left="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Intended Audience and Reading Suggestions </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p w:rsidR="00000000" w:rsidDel="00000000" w:rsidP="00000000" w:rsidRDefault="00000000" w:rsidRPr="00000000" w14:paraId="0000002C">
      <w:pPr>
        <w:ind w:firstLine="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Project Scope</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1.4 References  </w:t>
      </w: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 Overall Description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tl w:val="0"/>
        </w:rPr>
      </w:r>
    </w:p>
    <w:p w:rsidR="00000000" w:rsidDel="00000000" w:rsidP="00000000" w:rsidRDefault="00000000" w:rsidRPr="00000000" w14:paraId="00000030">
      <w:pPr>
        <w:ind w:firstLine="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Product Perspective</w:t>
      </w:r>
      <w:r w:rsidDel="00000000" w:rsidR="00000000" w:rsidRPr="00000000">
        <w:rPr>
          <w:rFonts w:ascii="Times New Roman" w:cs="Times New Roman" w:eastAsia="Times New Roman" w:hAnsi="Times New Roman"/>
          <w:b w:val="1"/>
          <w:sz w:val="24"/>
          <w:szCs w:val="24"/>
          <w:rtl w:val="0"/>
        </w:rPr>
        <w:t xml:space="preserve">………………………………………….. …………..4</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2.2 User Classes and Characteristics</w:t>
      </w:r>
      <w:r w:rsidDel="00000000" w:rsidR="00000000" w:rsidRPr="00000000">
        <w:rPr>
          <w:rFonts w:ascii="Times New Roman" w:cs="Times New Roman" w:eastAsia="Times New Roman" w:hAnsi="Times New Roman"/>
          <w:b w:val="1"/>
          <w:sz w:val="24"/>
          <w:szCs w:val="24"/>
          <w:rtl w:val="0"/>
        </w:rPr>
        <w:t xml:space="preserve">………………………………… ………4</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System Features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tl w:val="0"/>
        </w:rPr>
      </w:r>
    </w:p>
    <w:p w:rsidR="00000000" w:rsidDel="00000000" w:rsidP="00000000" w:rsidRDefault="00000000" w:rsidRPr="00000000" w14:paraId="00000034">
      <w:pPr>
        <w:ind w:firstLine="1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 Functional Requirements</w:t>
      </w: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35">
      <w:pPr>
        <w:ind w:firstLine="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External Interface Requirements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…………………………………4</w:t>
      </w:r>
    </w:p>
    <w:p w:rsidR="00000000" w:rsidDel="00000000" w:rsidP="00000000" w:rsidRDefault="00000000" w:rsidRPr="00000000" w14:paraId="00000037">
      <w:pPr>
        <w:ind w:firstLine="1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4.1 User Interface</w:t>
      </w: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4.2 Software Interfaces</w:t>
      </w: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5.Nonfunctional Requirements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tl w:val="0"/>
        </w:rPr>
      </w:r>
    </w:p>
    <w:p w:rsidR="00000000" w:rsidDel="00000000" w:rsidP="00000000" w:rsidRDefault="00000000" w:rsidRPr="00000000" w14:paraId="0000003B">
      <w:pPr>
        <w:ind w:firstLine="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Performance Rquirements</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p w:rsidR="00000000" w:rsidDel="00000000" w:rsidP="00000000" w:rsidRDefault="00000000" w:rsidRPr="00000000" w14:paraId="0000003C">
      <w:pPr>
        <w:ind w:firstLine="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Safety/Security Requirements</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0">
      <w:pPr>
        <w:ind w:firstLine="3082"/>
        <w:jc w:val="both"/>
        <w:rPr>
          <w:rFonts w:ascii="Times New Roman" w:cs="Times New Roman" w:eastAsia="Times New Roman" w:hAnsi="Times New Roman"/>
          <w:b w:val="1"/>
          <w:sz w:val="28"/>
          <w:szCs w:val="28"/>
          <w:u w:val="single"/>
        </w:rPr>
        <w:sectPr>
          <w:type w:val="nextPage"/>
          <w:pgSz w:h="16838" w:w="11906"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41">
      <w:pPr>
        <w:numPr>
          <w:ilvl w:val="0"/>
          <w:numId w:val="1"/>
        </w:num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 </w:t>
      </w:r>
    </w:p>
    <w:p w:rsidR="00000000" w:rsidDel="00000000" w:rsidP="00000000" w:rsidRDefault="00000000" w:rsidRPr="00000000" w14:paraId="0000004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numPr>
          <w:ilvl w:val="1"/>
          <w:numId w:val="1"/>
        </w:num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purpose of this project is to create a Local Event and Resource Coordination Website that centralizes local event management and resource coordination. The platform aims to streamline user interaction with events and services by providing real-time updates, interactive boards, and personalized recommendations. It will serve as a one-stop destination for residents to stay connected with community activities and resources.</w:t>
      </w:r>
    </w:p>
    <w:p w:rsidR="00000000" w:rsidDel="00000000" w:rsidP="00000000" w:rsidRDefault="00000000" w:rsidRPr="00000000" w14:paraId="00000046">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7">
      <w:pPr>
        <w:numPr>
          <w:ilvl w:val="1"/>
          <w:numId w:val="1"/>
        </w:num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Intended Audience and Reading Suggestions:</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intended audience includes:</w:t>
      </w:r>
    </w:p>
    <w:p w:rsidR="00000000" w:rsidDel="00000000" w:rsidP="00000000" w:rsidRDefault="00000000" w:rsidRPr="00000000" w14:paraId="0000004A">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i w:val="1"/>
          <w:sz w:val="24"/>
          <w:szCs w:val="24"/>
          <w:rtl w:val="0"/>
        </w:rPr>
        <w:t xml:space="preserve">Local Residents:</w:t>
      </w:r>
      <w:r w:rsidDel="00000000" w:rsidR="00000000" w:rsidRPr="00000000">
        <w:rPr>
          <w:rFonts w:ascii="Times New Roman" w:cs="Times New Roman" w:eastAsia="Times New Roman" w:hAnsi="Times New Roman"/>
          <w:b w:val="0"/>
          <w:sz w:val="24"/>
          <w:szCs w:val="24"/>
          <w:rtl w:val="0"/>
        </w:rPr>
        <w:t xml:space="preserve"> To help them discover and engage with local events and services.</w:t>
      </w:r>
    </w:p>
    <w:p w:rsidR="00000000" w:rsidDel="00000000" w:rsidP="00000000" w:rsidRDefault="00000000" w:rsidRPr="00000000" w14:paraId="0000004B">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i w:val="1"/>
          <w:sz w:val="24"/>
          <w:szCs w:val="24"/>
          <w:rtl w:val="0"/>
        </w:rPr>
        <w:t xml:space="preserve">Event Organizers:</w:t>
      </w:r>
      <w:r w:rsidDel="00000000" w:rsidR="00000000" w:rsidRPr="00000000">
        <w:rPr>
          <w:rFonts w:ascii="Times New Roman" w:cs="Times New Roman" w:eastAsia="Times New Roman" w:hAnsi="Times New Roman"/>
          <w:b w:val="0"/>
          <w:sz w:val="24"/>
          <w:szCs w:val="24"/>
          <w:rtl w:val="0"/>
        </w:rPr>
        <w:t xml:space="preserve"> To streamline the management and promotion of events.</w:t>
      </w:r>
    </w:p>
    <w:p w:rsidR="00000000" w:rsidDel="00000000" w:rsidP="00000000" w:rsidRDefault="00000000" w:rsidRPr="00000000" w14:paraId="0000004C">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i w:val="1"/>
          <w:sz w:val="24"/>
          <w:szCs w:val="24"/>
          <w:rtl w:val="0"/>
        </w:rPr>
        <w:t xml:space="preserve">Organizations:</w:t>
      </w:r>
      <w:r w:rsidDel="00000000" w:rsidR="00000000" w:rsidRPr="00000000">
        <w:rPr>
          <w:rFonts w:ascii="Times New Roman" w:cs="Times New Roman" w:eastAsia="Times New Roman" w:hAnsi="Times New Roman"/>
          <w:b w:val="0"/>
          <w:sz w:val="24"/>
          <w:szCs w:val="24"/>
          <w:rtl w:val="0"/>
        </w:rPr>
        <w:t xml:space="preserve"> To efficiently manage community resources.</w:t>
      </w:r>
    </w:p>
    <w:p w:rsidR="00000000" w:rsidDel="00000000" w:rsidP="00000000" w:rsidRDefault="00000000" w:rsidRPr="00000000" w14:paraId="0000004D">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i w:val="1"/>
          <w:sz w:val="24"/>
          <w:szCs w:val="24"/>
          <w:rtl w:val="0"/>
        </w:rPr>
        <w:t xml:space="preserve">Developers:</w:t>
      </w:r>
      <w:r w:rsidDel="00000000" w:rsidR="00000000" w:rsidRPr="00000000">
        <w:rPr>
          <w:rFonts w:ascii="Times New Roman" w:cs="Times New Roman" w:eastAsia="Times New Roman" w:hAnsi="Times New Roman"/>
          <w:b w:val="0"/>
          <w:sz w:val="24"/>
          <w:szCs w:val="24"/>
          <w:rtl w:val="0"/>
        </w:rPr>
        <w:t xml:space="preserve"> To understand the technical and functional requirements. Readers should focus on their relevant sections; organizers and developers might want to review the functional and system requirements, while residents could focus on the user interface and experience aspects.</w:t>
      </w:r>
    </w:p>
    <w:p w:rsidR="00000000" w:rsidDel="00000000" w:rsidP="00000000" w:rsidRDefault="00000000" w:rsidRPr="00000000" w14:paraId="0000004E">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F">
      <w:pPr>
        <w:numPr>
          <w:ilvl w:val="1"/>
          <w:numId w:val="1"/>
        </w:num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Scope:</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This project will build a website with features like an integrated calendar, real-time notifications, interactive community boards, and a mobile-friendly design. The project aims to enhance community engagement by offering a unified platform for local events and resources. The platform will allow event organizers to manage events efficiently, and residents will have easy access to local activities and resources. The project will be built using HTML, CSS, JavaScript, PHP, and SQL.</w:t>
      </w:r>
    </w:p>
    <w:p w:rsidR="00000000" w:rsidDel="00000000" w:rsidP="00000000" w:rsidRDefault="00000000" w:rsidRPr="00000000" w14:paraId="00000052">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3">
      <w:pPr>
        <w:numPr>
          <w:ilvl w:val="1"/>
          <w:numId w:val="1"/>
        </w:num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Web development best practices for user engagement.</w:t>
      </w:r>
    </w:p>
    <w:p w:rsidR="00000000" w:rsidDel="00000000" w:rsidP="00000000" w:rsidRDefault="00000000" w:rsidRPr="00000000" w14:paraId="00000056">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Real-time data update methodologies.</w:t>
      </w:r>
    </w:p>
    <w:p w:rsidR="00000000" w:rsidDel="00000000" w:rsidP="00000000" w:rsidRDefault="00000000" w:rsidRPr="00000000" w14:paraId="00000057">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User interface design principles for accessibility.</w:t>
      </w:r>
    </w:p>
    <w:p w:rsidR="00000000" w:rsidDel="00000000" w:rsidP="00000000" w:rsidRDefault="00000000" w:rsidRPr="00000000" w14:paraId="00000058">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sz w:val="24"/>
          <w:szCs w:val="24"/>
        </w:rPr>
        <w:drawing>
          <wp:inline distB="0" distT="0" distL="114300" distR="114300">
            <wp:extent cx="1796415" cy="1369060"/>
            <wp:effectExtent b="0" l="0" r="0" t="0"/>
            <wp:docPr descr="QRCode" id="8" name="image2.jpg"/>
            <a:graphic>
              <a:graphicData uri="http://schemas.openxmlformats.org/drawingml/2006/picture">
                <pic:pic>
                  <pic:nvPicPr>
                    <pic:cNvPr descr="QRCode" id="0" name="image2.jpg"/>
                    <pic:cNvPicPr preferRelativeResize="0"/>
                  </pic:nvPicPr>
                  <pic:blipFill>
                    <a:blip r:embed="rId9"/>
                    <a:srcRect b="0" l="0" r="0" t="0"/>
                    <a:stretch>
                      <a:fillRect/>
                    </a:stretch>
                  </pic:blipFill>
                  <pic:spPr>
                    <a:xfrm>
                      <a:off x="0" y="0"/>
                      <a:ext cx="1796415" cy="136906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C">
      <w:pPr>
        <w:rPr>
          <w:rFonts w:ascii="Arial" w:cs="Arial" w:eastAsia="Arial" w:hAnsi="Arial"/>
          <w:b w:val="1"/>
          <w:sz w:val="26"/>
          <w:szCs w:val="26"/>
        </w:rPr>
        <w:sectPr>
          <w:type w:val="nextPage"/>
          <w:pgSz w:h="16838" w:w="11906"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5D">
      <w:pPr>
        <w:numPr>
          <w:ilvl w:val="0"/>
          <w:numId w:val="1"/>
        </w:num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Overall Description:</w:t>
      </w:r>
    </w:p>
    <w:p w:rsidR="00000000" w:rsidDel="00000000" w:rsidP="00000000" w:rsidRDefault="00000000" w:rsidRPr="00000000" w14:paraId="0000005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F">
      <w:pPr>
        <w:numPr>
          <w:ilvl w:val="1"/>
          <w:numId w:val="1"/>
        </w:num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Perspective:</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website aims to address the lack of a unified platform for local event management and resource coordination. It will integrate various services, such as event listing, resource management, and community interaction, into one seamless platform. It will act as a bridge between local residents and organizations, offering a more organized and interactive way to engage with local resources.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1"/>
          <w:numId w:val="1"/>
        </w:num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Classes and Characteristics:</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Residents (Users):</w:t>
      </w:r>
      <w:r w:rsidDel="00000000" w:rsidR="00000000" w:rsidRPr="00000000">
        <w:rPr>
          <w:rFonts w:ascii="Times New Roman" w:cs="Times New Roman" w:eastAsia="Times New Roman" w:hAnsi="Times New Roman"/>
          <w:sz w:val="24"/>
          <w:szCs w:val="24"/>
          <w:rtl w:val="0"/>
        </w:rPr>
        <w:t xml:space="preserve"> Residents will interact with the platform to find events and resources, receive real-time notifications, and participate in community discussions.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Event Organizers:</w:t>
      </w:r>
      <w:r w:rsidDel="00000000" w:rsidR="00000000" w:rsidRPr="00000000">
        <w:rPr>
          <w:rFonts w:ascii="Times New Roman" w:cs="Times New Roman" w:eastAsia="Times New Roman" w:hAnsi="Times New Roman"/>
          <w:sz w:val="24"/>
          <w:szCs w:val="24"/>
          <w:rtl w:val="0"/>
        </w:rPr>
        <w:t xml:space="preserve"> Organizers will use the platform to list and manage their events, track engagement, and communicate with participants.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Administrators:</w:t>
      </w:r>
      <w:r w:rsidDel="00000000" w:rsidR="00000000" w:rsidRPr="00000000">
        <w:rPr>
          <w:rFonts w:ascii="Times New Roman" w:cs="Times New Roman" w:eastAsia="Times New Roman" w:hAnsi="Times New Roman"/>
          <w:sz w:val="24"/>
          <w:szCs w:val="24"/>
          <w:rtl w:val="0"/>
        </w:rPr>
        <w:t xml:space="preserve"> Admins will oversee the system's operations, ensure data integrity, manage technical support, and update features.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A">
      <w:pPr>
        <w:numPr>
          <w:ilvl w:val="0"/>
          <w:numId w:val="1"/>
        </w:num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System Features:</w:t>
      </w:r>
    </w:p>
    <w:p w:rsidR="00000000" w:rsidDel="00000000" w:rsidP="00000000" w:rsidRDefault="00000000" w:rsidRPr="00000000" w14:paraId="0000006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C">
      <w:pPr>
        <w:numPr>
          <w:ilvl w:val="1"/>
          <w:numId w:val="1"/>
        </w:num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Centralized Calendar:</w:t>
      </w:r>
      <w:r w:rsidDel="00000000" w:rsidR="00000000" w:rsidRPr="00000000">
        <w:rPr>
          <w:rFonts w:ascii="Times New Roman" w:cs="Times New Roman" w:eastAsia="Times New Roman" w:hAnsi="Times New Roman"/>
          <w:sz w:val="24"/>
          <w:szCs w:val="24"/>
          <w:rtl w:val="0"/>
        </w:rPr>
        <w:t xml:space="preserve"> A unified calendar that aggregates all local events and resources, searchable by categories and keywords.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Real-Time Notifications</w:t>
      </w:r>
      <w:r w:rsidDel="00000000" w:rsidR="00000000" w:rsidRPr="00000000">
        <w:rPr>
          <w:rFonts w:ascii="Times New Roman" w:cs="Times New Roman" w:eastAsia="Times New Roman" w:hAnsi="Times New Roman"/>
          <w:sz w:val="24"/>
          <w:szCs w:val="24"/>
          <w:rtl w:val="0"/>
        </w:rPr>
        <w:t xml:space="preserve">: Push notifications for event changes, new resource additions, and community updates.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Interactive Boards:</w:t>
      </w:r>
      <w:r w:rsidDel="00000000" w:rsidR="00000000" w:rsidRPr="00000000">
        <w:rPr>
          <w:rFonts w:ascii="Times New Roman" w:cs="Times New Roman" w:eastAsia="Times New Roman" w:hAnsi="Times New Roman"/>
          <w:sz w:val="24"/>
          <w:szCs w:val="24"/>
          <w:rtl w:val="0"/>
        </w:rPr>
        <w:t xml:space="preserve"> Community forums for discussion and feedback about events and resources.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Resource Management:</w:t>
      </w:r>
      <w:r w:rsidDel="00000000" w:rsidR="00000000" w:rsidRPr="00000000">
        <w:rPr>
          <w:rFonts w:ascii="Times New Roman" w:cs="Times New Roman" w:eastAsia="Times New Roman" w:hAnsi="Times New Roman"/>
          <w:sz w:val="24"/>
          <w:szCs w:val="24"/>
          <w:rtl w:val="0"/>
        </w:rPr>
        <w:t xml:space="preserve"> Tools for organizations to add, modify, and promote resources.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Mobile-Friendly Design:</w:t>
      </w:r>
      <w:r w:rsidDel="00000000" w:rsidR="00000000" w:rsidRPr="00000000">
        <w:rPr>
          <w:rFonts w:ascii="Times New Roman" w:cs="Times New Roman" w:eastAsia="Times New Roman" w:hAnsi="Times New Roman"/>
          <w:sz w:val="24"/>
          <w:szCs w:val="24"/>
          <w:rtl w:val="0"/>
        </w:rPr>
        <w:t xml:space="preserve"> Fully responsive design to ensure accessibility across all devices.</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numPr>
          <w:ilvl w:val="0"/>
          <w:numId w:val="1"/>
        </w:num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External Interface Requirements:</w:t>
      </w:r>
    </w:p>
    <w:p w:rsidR="00000000" w:rsidDel="00000000" w:rsidP="00000000" w:rsidRDefault="00000000" w:rsidRPr="00000000" w14:paraId="0000007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6">
      <w:pPr>
        <w:numPr>
          <w:ilvl w:val="1"/>
          <w:numId w:val="1"/>
        </w:num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will be simple and intuitive, offering a clean design with clear navigation. Key features like the calendar, search bar, notifications, and community boards will be easily accessible.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1"/>
          <w:numId w:val="1"/>
        </w:num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Interfaces:</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rely on several software technologies: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Frontend: HTML, CSS, JavaScript</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Backend: PHP for server-side operations</w:t>
      </w:r>
    </w:p>
    <w:p w:rsidR="00000000" w:rsidDel="00000000" w:rsidP="00000000" w:rsidRDefault="00000000" w:rsidRPr="00000000" w14:paraId="0000007F">
      <w:pPr>
        <w:rPr>
          <w:rFonts w:ascii="Times New Roman" w:cs="Times New Roman" w:eastAsia="Times New Roman" w:hAnsi="Times New Roman"/>
          <w:sz w:val="24"/>
          <w:szCs w:val="24"/>
        </w:rPr>
        <w:sectPr>
          <w:type w:val="nextPage"/>
          <w:pgSz w:h="16838" w:w="11906" w:orient="portrait"/>
          <w:pgMar w:bottom="1440" w:top="1440" w:left="1800" w:right="1800" w:header="720" w:footer="720"/>
        </w:sect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Database: SQL for managing data storage</w:t>
      </w:r>
    </w:p>
    <w:p w:rsidR="00000000" w:rsidDel="00000000" w:rsidP="00000000" w:rsidRDefault="00000000" w:rsidRPr="00000000" w14:paraId="00000080">
      <w:pPr>
        <w:numPr>
          <w:ilvl w:val="0"/>
          <w:numId w:val="1"/>
        </w:num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Nonfunctional Requirements:</w:t>
      </w:r>
    </w:p>
    <w:p w:rsidR="00000000" w:rsidDel="00000000" w:rsidP="00000000" w:rsidRDefault="00000000" w:rsidRPr="00000000" w14:paraId="0000008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2">
      <w:pPr>
        <w:numPr>
          <w:ilvl w:val="1"/>
          <w:numId w:val="1"/>
        </w:num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Requirements:</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website must handle real-time updates without significant delays.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Page load times should be under 3 seconds on average.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platform must handle at least 500 simultaneous users during peak times.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1"/>
          <w:numId w:val="1"/>
        </w:num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Safety/Security Requirements:</w:t>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User Authentication:</w:t>
      </w:r>
      <w:r w:rsidDel="00000000" w:rsidR="00000000" w:rsidRPr="00000000">
        <w:rPr>
          <w:rFonts w:ascii="Times New Roman" w:cs="Times New Roman" w:eastAsia="Times New Roman" w:hAnsi="Times New Roman"/>
          <w:sz w:val="24"/>
          <w:szCs w:val="24"/>
          <w:rtl w:val="0"/>
        </w:rPr>
        <w:t xml:space="preserve"> Secure login for organizers and administrators with encrypted passwords.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Data Privacy:</w:t>
      </w:r>
      <w:r w:rsidDel="00000000" w:rsidR="00000000" w:rsidRPr="00000000">
        <w:rPr>
          <w:rFonts w:ascii="Times New Roman" w:cs="Times New Roman" w:eastAsia="Times New Roman" w:hAnsi="Times New Roman"/>
          <w:sz w:val="24"/>
          <w:szCs w:val="24"/>
          <w:rtl w:val="0"/>
        </w:rPr>
        <w:t xml:space="preserve"> Secure storage of user data in the database.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Regular Security Updates:</w:t>
      </w:r>
      <w:r w:rsidDel="00000000" w:rsidR="00000000" w:rsidRPr="00000000">
        <w:rPr>
          <w:rFonts w:ascii="Times New Roman" w:cs="Times New Roman" w:eastAsia="Times New Roman" w:hAnsi="Times New Roman"/>
          <w:sz w:val="24"/>
          <w:szCs w:val="24"/>
          <w:rtl w:val="0"/>
        </w:rPr>
        <w:t xml:space="preserve"> Regular patches and updates to protect the system from vulnerabilities.</w:t>
      </w:r>
      <w:r w:rsidDel="00000000" w:rsidR="00000000" w:rsidRPr="00000000">
        <w:rPr>
          <w:rtl w:val="0"/>
        </w:rPr>
      </w:r>
    </w:p>
    <w:sectPr>
      <w:type w:val="nextPage"/>
      <w:pgSz w:h="16838" w:w="11906"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0</wp:posOffset>
              </wp:positionV>
              <wp:extent cx="1838325" cy="1838325"/>
              <wp:effectExtent b="0" l="0" r="0" t="0"/>
              <wp:wrapNone/>
              <wp:docPr id="6"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0</wp:posOffset>
              </wp:positionV>
              <wp:extent cx="1838325" cy="1838325"/>
              <wp:effectExtent b="0" l="0" r="0" t="0"/>
              <wp:wrapNone/>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0" w:firstLine="0"/>
      </w:pPr>
      <w:rPr/>
    </w:lvl>
    <w:lvl w:ilvl="1">
      <w:start w:val="1"/>
      <w:numFmt w:val="decimal"/>
      <w:lvlText w:val="%1.%2"/>
      <w:lvlJc w:val="left"/>
      <w:pPr>
        <w:ind w:left="140" w:firstLine="0"/>
      </w:pPr>
      <w:rPr/>
    </w:lvl>
    <w:lvl w:ilvl="2">
      <w:start w:val="1"/>
      <w:numFmt w:val="decimal"/>
      <w:lvlText w:val="%1.%2.%3"/>
      <w:lvlJc w:val="left"/>
      <w:pPr>
        <w:ind w:left="140" w:firstLine="0"/>
      </w:pPr>
      <w:rPr/>
    </w:lvl>
    <w:lvl w:ilvl="3">
      <w:start w:val="1"/>
      <w:numFmt w:val="decimal"/>
      <w:lvlText w:val="%1.%2.%3.%4"/>
      <w:lvlJc w:val="left"/>
      <w:pPr>
        <w:ind w:left="140" w:firstLine="0"/>
      </w:pPr>
      <w:rPr/>
    </w:lvl>
    <w:lvl w:ilvl="4">
      <w:start w:val="1"/>
      <w:numFmt w:val="decimal"/>
      <w:lvlText w:val="%1.%2.%3.%4.%5"/>
      <w:lvlJc w:val="left"/>
      <w:pPr>
        <w:ind w:left="140" w:firstLine="0"/>
      </w:pPr>
      <w:rPr/>
    </w:lvl>
    <w:lvl w:ilvl="5">
      <w:start w:val="1"/>
      <w:numFmt w:val="decimal"/>
      <w:lvlText w:val="%1.%2.%3.%4.%5.%6"/>
      <w:lvlJc w:val="left"/>
      <w:pPr>
        <w:ind w:left="140" w:firstLine="0"/>
      </w:pPr>
      <w:rPr/>
    </w:lvl>
    <w:lvl w:ilvl="6">
      <w:start w:val="1"/>
      <w:numFmt w:val="decimal"/>
      <w:lvlText w:val="%1.%2.%3.%4.%5.%6.%7"/>
      <w:lvlJc w:val="left"/>
      <w:pPr>
        <w:ind w:left="140" w:firstLine="0"/>
      </w:pPr>
      <w:rPr/>
    </w:lvl>
    <w:lvl w:ilvl="7">
      <w:start w:val="1"/>
      <w:numFmt w:val="decimal"/>
      <w:lvlText w:val="%1.%2.%3.%4.%5.%6.%7.%8"/>
      <w:lvlJc w:val="left"/>
      <w:pPr>
        <w:ind w:left="140" w:firstLine="0"/>
      </w:pPr>
      <w:rPr/>
    </w:lvl>
    <w:lvl w:ilvl="8">
      <w:start w:val="1"/>
      <w:numFmt w:val="decimal"/>
      <w:lvlText w:val="%1.%2.%3.%4.%5.%6.%7.%8.%9"/>
      <w:lvlJc w:val="left"/>
      <w:pPr>
        <w:ind w:left="14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1"/>
    <w:basedOn w:val="1"/>
    <w:next w:val="1"/>
    <w:uiPriority w:val="0"/>
    <w:pPr>
      <w:keepNext w:val="1"/>
      <w:outlineLvl w:val="0"/>
    </w:pPr>
    <w:rPr>
      <w:b w:val="1"/>
      <w:sz w:val="24"/>
    </w:rPr>
  </w:style>
  <w:style w:type="character" w:styleId="3" w:default="1">
    <w:name w:val="Default Paragraph Font"/>
    <w:uiPriority w:val="0"/>
    <w:semiHidden w:val="1"/>
  </w:style>
  <w:style w:type="table" w:styleId="4" w:default="1">
    <w:name w:val="Normal Table"/>
    <w:uiPriority w:val="0"/>
    <w:semiHidden w:val="1"/>
    <w:tblPr>
      <w:tblCellMar>
        <w:top w:w="0.0" w:type="dxa"/>
        <w:left w:w="108.0" w:type="dxa"/>
        <w:bottom w:w="0.0" w:type="dxa"/>
        <w:right w:w="108.0" w:type="dxa"/>
      </w:tblCellMar>
    </w:tblPr>
  </w:style>
  <w:style w:type="paragraph" w:styleId="5">
    <w:name w:val="footer"/>
    <w:basedOn w:val="1"/>
    <w:uiPriority w:val="0"/>
    <w:qFormat w:val="1"/>
    <w:pPr>
      <w:tabs>
        <w:tab w:val="center" w:pos="4153"/>
        <w:tab w:val="right" w:pos="8306"/>
      </w:tabs>
      <w:snapToGrid w:val="0"/>
      <w:jc w:val="left"/>
    </w:pPr>
    <w:rPr>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dC7Wd2nJJpbH5SsnEB3qnORE7A==">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2024-09-10T16:58:00Z</dcterms:created>
  <dc:creator>Faisal Munshi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E78A9D9090A140078338DBC1120E23BA_11</vt:lpwstr>
  </property>
</Properties>
</file>